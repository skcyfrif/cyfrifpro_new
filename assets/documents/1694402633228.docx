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ind w:hanging="634"/>
        <w:jc w:val="center"/>
        <w:rPr>
          <w:rFonts w:ascii="Algerian" w:eastAsia="Algerian" w:hAnsi="Algerian" w:cs="Algerian"/>
          <w:b/>
          <w:sz w:val="36"/>
          <w:szCs w:val="36"/>
        </w:rPr>
      </w:pPr>
      <w:r w:rsidRPr="00000000">
        <w:rPr>
          <w:rFonts w:ascii="Algerian" w:eastAsia="Algerian" w:hAnsi="Algerian" w:cs="Algerian"/>
          <w:b/>
          <w:sz w:val="36"/>
          <w:szCs w:val="36"/>
          <w:rtl w:val="0"/>
        </w:rPr>
        <w:t>RESUME</w:t>
      </w:r>
    </w:p>
    <w:p w:rsidR="00000000" w:rsidRPr="00000000" w:rsidP="00000000" w14:paraId="00000002">
      <w:pPr>
        <w:ind w:hanging="634"/>
      </w:pPr>
      <w:r w:rsidRPr="00000000">
        <w:rPr>
          <w:b/>
          <w:rtl w:val="0"/>
        </w:rPr>
        <w:br/>
      </w:r>
      <w:r w:rsidRPr="00000000">
        <w:rPr>
          <w:rtl w:val="0"/>
        </w:rPr>
        <w:t>RAHUL BISOYI</w:t>
      </w:r>
    </w:p>
    <w:p w:rsidR="00000000" w:rsidRPr="00000000" w:rsidP="00000000" w14:paraId="00000003">
      <w:pPr>
        <w:ind w:hanging="634"/>
      </w:pPr>
      <w:r w:rsidRPr="00000000">
        <w:rPr>
          <w:rtl w:val="0"/>
        </w:rPr>
        <w:t>AT –  CHERAMARIA, DIST – GANJAM,</w:t>
      </w:r>
    </w:p>
    <w:p w:rsidR="00000000" w:rsidRPr="00000000" w:rsidP="00000000" w14:paraId="00000004">
      <w:pPr>
        <w:ind w:hanging="634"/>
      </w:pPr>
      <w:r w:rsidRPr="00000000">
        <w:rPr>
          <w:rtl w:val="0"/>
        </w:rPr>
        <w:t>STATE - ODISHA, PIN – 761111</w:t>
      </w:r>
    </w:p>
    <w:p w:rsidR="00000000" w:rsidRPr="00000000" w:rsidP="00000000" w14:paraId="00000005">
      <w:pPr>
        <w:ind w:hanging="634"/>
      </w:pPr>
      <w:r w:rsidRPr="00000000">
        <w:rPr>
          <w:rtl w:val="0"/>
        </w:rPr>
        <w:t>MOB – 7849009488</w:t>
      </w:r>
    </w:p>
    <w:p w:rsidR="00000000" w:rsidRPr="00000000" w:rsidP="00000000" w14:paraId="00000006">
      <w:pPr>
        <w:ind w:hanging="634"/>
      </w:pPr>
      <w:r w:rsidRPr="00000000">
        <w:rPr>
          <w:rtl w:val="0"/>
        </w:rPr>
        <w:t>Email –rbisoyi0000@gmail.com</w:t>
      </w:r>
    </w:p>
    <w:p w:rsidR="00000000" w:rsidRPr="00000000" w:rsidP="00000000" w14:paraId="00000007">
      <w:pPr>
        <w:ind w:hanging="634"/>
      </w:pPr>
      <w:r w:rsidRPr="00000000">
        <w:rPr>
          <w:b/>
          <w:u w:val="single"/>
          <w:rtl w:val="0"/>
        </w:rPr>
        <w:t xml:space="preserve">CAREER OBEJECTIVE </w:t>
      </w:r>
      <w:r w:rsidRPr="00000000">
        <w:rPr>
          <w:rtl w:val="0"/>
        </w:rPr>
        <w:t>:-</w:t>
      </w:r>
    </w:p>
    <w:p w:rsidR="00000000" w:rsidRPr="00000000" w:rsidP="00000000" w14:paraId="00000008">
      <w:pPr>
        <w:ind w:hanging="634"/>
      </w:pPr>
      <w:r w:rsidRPr="00000000">
        <w:rPr>
          <w:rtl w:val="0"/>
        </w:rPr>
        <w:t>I obtain position as accountant or related field suited for my qualification in a dynamic or progressive</w:t>
      </w:r>
    </w:p>
    <w:p w:rsidR="00000000" w:rsidRPr="00000000" w:rsidP="00000000" w14:paraId="00000009">
      <w:pPr>
        <w:ind w:hanging="634"/>
      </w:pPr>
      <w:r w:rsidRPr="00000000">
        <w:rPr>
          <w:rtl w:val="0"/>
        </w:rPr>
        <w:t>organization , where enhance my skill and the knowledge utilize professionally.</w:t>
      </w:r>
    </w:p>
    <w:p w:rsidR="00000000" w:rsidRPr="00000000" w:rsidP="00000000" w14:paraId="0000000A">
      <w:pPr>
        <w:ind w:hanging="634"/>
      </w:pPr>
      <w:r w:rsidRPr="00000000">
        <w:rPr>
          <w:b/>
          <w:u w:val="single"/>
          <w:rtl w:val="0"/>
        </w:rPr>
        <w:t>PROFILE SUMMARY</w:t>
      </w:r>
      <w:r w:rsidRPr="00000000">
        <w:rPr>
          <w:rtl w:val="0"/>
        </w:rPr>
        <w:t xml:space="preserve"> :-</w:t>
      </w:r>
    </w:p>
    <w:p w:rsidR="00000000" w:rsidRPr="00000000" w:rsidP="00000000" w14:paraId="0000000B">
      <w:pPr>
        <w:ind w:hanging="634"/>
      </w:pPr>
      <w:r w:rsidRPr="00000000">
        <w:rPr>
          <w:rtl w:val="0"/>
        </w:rPr>
        <w:t>• Knowledge of book of accounting and financial reports.</w:t>
      </w:r>
    </w:p>
    <w:p w:rsidR="00000000" w:rsidRPr="00000000" w:rsidP="00000000" w14:paraId="0000000C">
      <w:pPr>
        <w:ind w:hanging="634"/>
      </w:pPr>
      <w:r w:rsidRPr="00000000">
        <w:rPr>
          <w:rtl w:val="0"/>
        </w:rPr>
        <w:t>• Post and process journal entries to ensure all business transaction are record.</w:t>
      </w:r>
    </w:p>
    <w:p w:rsidR="00000000" w:rsidRPr="00000000" w:rsidP="00000000" w14:paraId="0000000D">
      <w:pPr>
        <w:ind w:hanging="634"/>
      </w:pPr>
      <w:r w:rsidRPr="00000000">
        <w:rPr>
          <w:rtl w:val="0"/>
        </w:rPr>
        <w:t xml:space="preserve">• Excellent knowledge of Tally prime accounting software and familiarity with Tally Erp9 &amp; Monitor plus and other accounting  computer software. </w:t>
      </w:r>
    </w:p>
    <w:p w:rsidR="00000000" w:rsidRPr="00000000" w:rsidP="00000000" w14:paraId="0000000E">
      <w:pPr>
        <w:ind w:hanging="634"/>
      </w:pPr>
      <w:r w:rsidRPr="00000000">
        <w:rPr>
          <w:rtl w:val="0"/>
        </w:rPr>
        <w:t>• Knowledge of Payroll and GST.</w:t>
      </w:r>
    </w:p>
    <w:p w:rsidR="00000000" w:rsidRPr="00000000" w:rsidP="00000000" w14:paraId="0000000F">
      <w:pPr>
        <w:ind w:hanging="634"/>
      </w:pPr>
      <w:r w:rsidRPr="00000000">
        <w:rPr>
          <w:rtl w:val="0"/>
        </w:rPr>
        <w:t>• Ability to prepare employee salary slip using Tally Prime and Ms Excel.</w:t>
      </w:r>
    </w:p>
    <w:p w:rsidR="00000000" w:rsidRPr="00000000" w:rsidP="00000000" w14:paraId="00000010">
      <w:pPr>
        <w:ind w:hanging="634"/>
      </w:pPr>
      <w:r w:rsidRPr="00000000">
        <w:rPr>
          <w:rtl w:val="0"/>
        </w:rPr>
        <w:t>• Generate MIS reports and financial statement.</w:t>
      </w:r>
    </w:p>
    <w:p w:rsidR="00000000" w:rsidRPr="00000000" w:rsidP="00000000" w14:paraId="00000011">
      <w:pPr>
        <w:ind w:hanging="634"/>
      </w:pPr>
      <w:r w:rsidRPr="00000000">
        <w:rPr>
          <w:rtl w:val="0"/>
        </w:rPr>
        <w:t>• Prepare monthly GST data of GSTR1 with HSN summary &amp; GSTR2 and assisting to CA for any related</w:t>
      </w:r>
    </w:p>
    <w:p w:rsidR="00000000" w:rsidRPr="00000000" w:rsidP="00000000" w14:paraId="00000012">
      <w:pPr>
        <w:ind w:hanging="634"/>
      </w:pPr>
      <w:r w:rsidRPr="00000000">
        <w:rPr>
          <w:rtl w:val="0"/>
        </w:rPr>
        <w:t>queries.</w:t>
      </w:r>
    </w:p>
    <w:p w:rsidR="00000000" w:rsidRPr="00000000" w:rsidP="00000000" w14:paraId="00000013">
      <w:pPr>
        <w:ind w:hanging="634"/>
      </w:pPr>
      <w:r w:rsidRPr="00000000">
        <w:rPr>
          <w:rtl w:val="0"/>
        </w:rPr>
        <w:t>• Maintaining Inventory and Generate invoices.</w:t>
      </w:r>
    </w:p>
    <w:p w:rsidR="00000000" w:rsidRPr="00000000" w:rsidP="00000000" w14:paraId="00000014">
      <w:pPr>
        <w:ind w:hanging="634"/>
      </w:pPr>
      <w:r w:rsidRPr="00000000">
        <w:rPr>
          <w:rtl w:val="0"/>
        </w:rPr>
        <w:t>• Generating Performa invoice for advance payment.</w:t>
      </w:r>
    </w:p>
    <w:p w:rsidR="00000000" w:rsidRPr="00000000" w:rsidP="00000000" w14:paraId="00000015">
      <w:pPr>
        <w:ind w:hanging="634"/>
      </w:pPr>
      <w:r w:rsidRPr="00000000">
        <w:rPr>
          <w:rtl w:val="0"/>
        </w:rPr>
        <w:t>• Knowledge of reconciliation.</w:t>
      </w:r>
    </w:p>
    <w:p w:rsidR="00000000" w:rsidRPr="00000000" w:rsidP="00000000" w14:paraId="00000016">
      <w:pPr>
        <w:ind w:hanging="634"/>
      </w:pPr>
      <w:r w:rsidRPr="00000000">
        <w:rPr>
          <w:rtl w:val="0"/>
        </w:rPr>
        <w:t>• Assist to senior accountants in the preparation of monthly / yearly closing.</w:t>
      </w:r>
    </w:p>
    <w:p w:rsidR="00000000" w:rsidRPr="00000000" w:rsidP="00000000" w14:paraId="00000017">
      <w:pPr>
        <w:ind w:hanging="634"/>
      </w:pPr>
      <w:r w:rsidRPr="00000000">
        <w:rPr>
          <w:rtl w:val="0"/>
        </w:rPr>
        <w:t>• Daily Purchase, Sale, Expense, Payment Entry in Tally</w:t>
      </w:r>
    </w:p>
    <w:p w:rsidR="00000000" w:rsidRPr="00000000" w:rsidP="00000000" w14:paraId="00000018">
      <w:pPr>
        <w:ind w:hanging="634"/>
      </w:pPr>
      <w:r w:rsidRPr="00000000">
        <w:rPr>
          <w:rtl w:val="0"/>
        </w:rPr>
        <w:t>• A team player with excellent communication &amp; problem solving skill.</w:t>
      </w:r>
    </w:p>
    <w:p w:rsidR="00000000" w:rsidRPr="00000000" w:rsidP="00000000" w14:paraId="00000019">
      <w:pPr>
        <w:ind w:hanging="634"/>
      </w:pPr>
      <w:r w:rsidRPr="00000000">
        <w:rPr>
          <w:b/>
          <w:u w:val="single"/>
          <w:rtl w:val="0"/>
        </w:rPr>
        <w:t xml:space="preserve">EDUCATION </w:t>
      </w:r>
      <w:r w:rsidRPr="00000000">
        <w:rPr>
          <w:rtl w:val="0"/>
        </w:rPr>
        <w:t xml:space="preserve"> :-</w:t>
      </w:r>
    </w:p>
    <w:p w:rsidR="00000000" w:rsidRPr="00000000" w:rsidP="00000000" w14:paraId="0000001A">
      <w:pPr>
        <w:ind w:hanging="634"/>
      </w:pPr>
      <w:r w:rsidRPr="00000000">
        <w:rPr>
          <w:rtl w:val="0"/>
        </w:rPr>
        <w:t>• CHSE or +2 from HInjilicut science college, Odisha in 2023.</w:t>
      </w:r>
    </w:p>
    <w:p w:rsidR="00000000" w:rsidRPr="00000000" w:rsidP="00000000" w14:paraId="0000001B">
      <w:pPr>
        <w:ind w:hanging="634"/>
      </w:pPr>
      <w:r w:rsidRPr="00000000">
        <w:rPr>
          <w:rtl w:val="0"/>
        </w:rPr>
        <w:t>• HSE from Panchayat high school nalabanta,Odisha in 2021</w:t>
      </w:r>
    </w:p>
    <w:p w:rsidR="00000000" w:rsidRPr="00000000" w:rsidP="00000000" w14:paraId="0000001C">
      <w:pPr>
        <w:ind w:hanging="634"/>
      </w:pPr>
      <w:r w:rsidRPr="00000000">
        <w:rPr>
          <w:b/>
          <w:u w:val="single"/>
          <w:rtl w:val="0"/>
        </w:rPr>
        <w:t xml:space="preserve">CERTIFICATION </w:t>
      </w:r>
      <w:r w:rsidRPr="00000000">
        <w:rPr>
          <w:rtl w:val="0"/>
        </w:rPr>
        <w:t>:-</w:t>
      </w:r>
    </w:p>
    <w:p w:rsidR="00000000" w:rsidRPr="00000000" w:rsidP="00000000" w14:paraId="0000001D">
      <w:pPr>
        <w:ind w:hanging="634"/>
      </w:pPr>
      <w:r w:rsidRPr="00000000">
        <w:rPr>
          <w:rtl w:val="0"/>
        </w:rPr>
        <w:t>• Accounting software Tally Prime from J.I.T.M.S, odisha.</w:t>
      </w:r>
    </w:p>
    <w:p w:rsidR="00000000" w:rsidRPr="00000000" w:rsidP="00000000" w14:paraId="0000001E">
      <w:pPr>
        <w:ind w:hanging="634"/>
        <w:rPr>
          <w:b/>
          <w:u w:val="single"/>
        </w:rPr>
      </w:pPr>
    </w:p>
    <w:p w:rsidR="00000000" w:rsidRPr="00000000" w:rsidP="00000000" w14:paraId="0000001F">
      <w:pPr>
        <w:ind w:hanging="634"/>
      </w:pPr>
      <w:r w:rsidRPr="00000000">
        <w:rPr>
          <w:b/>
          <w:u w:val="single"/>
          <w:rtl w:val="0"/>
        </w:rPr>
        <w:t>TECHNICAL SKILL</w:t>
      </w:r>
      <w:r w:rsidRPr="00000000">
        <w:rPr>
          <w:rtl w:val="0"/>
        </w:rPr>
        <w:t xml:space="preserve"> :-</w:t>
      </w:r>
    </w:p>
    <w:p w:rsidR="00000000" w:rsidRPr="00000000" w:rsidP="00000000" w14:paraId="00000020">
      <w:pPr>
        <w:ind w:hanging="634"/>
      </w:pPr>
      <w:r w:rsidRPr="00000000">
        <w:rPr>
          <w:rtl w:val="0"/>
        </w:rPr>
        <w:t>• TALLY PRIME 2.0</w:t>
      </w:r>
    </w:p>
    <w:p w:rsidR="00000000" w:rsidRPr="00000000" w:rsidP="00000000" w14:paraId="00000021">
      <w:pPr>
        <w:ind w:hanging="634"/>
        <w:rPr>
          <w:b/>
          <w:u w:val="single"/>
        </w:rPr>
      </w:pPr>
      <w:r w:rsidRPr="00000000">
        <w:rPr>
          <w:rtl w:val="0"/>
        </w:rPr>
        <w:t>• TALLY ERP9</w:t>
      </w:r>
    </w:p>
    <w:p w:rsidR="00000000" w:rsidRPr="00000000" w:rsidP="00000000" w14:paraId="00000022">
      <w:pPr>
        <w:ind w:hanging="634"/>
        <w:rPr>
          <w:b/>
          <w:u w:val="single"/>
        </w:rPr>
      </w:pPr>
      <w:r w:rsidRPr="00000000">
        <w:rPr>
          <w:b/>
          <w:u w:val="single"/>
          <w:rtl w:val="0"/>
        </w:rPr>
        <w:t>PERSONAL INFORMATION :-</w:t>
      </w:r>
    </w:p>
    <w:p w:rsidR="00000000" w:rsidRPr="00000000" w:rsidP="00000000" w14:paraId="00000023">
      <w:pPr>
        <w:ind w:hanging="634"/>
      </w:pPr>
      <w:r w:rsidRPr="00000000">
        <w:rPr>
          <w:rtl w:val="0"/>
        </w:rPr>
        <w:t>Name – RAHUL BISOYI</w:t>
      </w:r>
    </w:p>
    <w:p w:rsidR="00000000" w:rsidRPr="00000000" w:rsidP="00000000" w14:paraId="00000024">
      <w:pPr>
        <w:ind w:hanging="634"/>
      </w:pPr>
      <w:r w:rsidRPr="00000000">
        <w:rPr>
          <w:rtl w:val="0"/>
        </w:rPr>
        <w:t>DOB – 14-09-2005</w:t>
      </w:r>
    </w:p>
    <w:p w:rsidR="00000000" w:rsidRPr="00000000" w:rsidP="00000000" w14:paraId="00000025">
      <w:pPr>
        <w:ind w:hanging="634"/>
      </w:pPr>
      <w:r w:rsidRPr="00000000">
        <w:rPr>
          <w:rtl w:val="0"/>
        </w:rPr>
        <w:t>Language – HINDI, ENGLISH, ODIA</w:t>
      </w:r>
    </w:p>
    <w:p w:rsidR="00000000" w:rsidRPr="00000000" w:rsidP="00000000" w14:paraId="00000026">
      <w:pPr>
        <w:ind w:hanging="634"/>
      </w:pPr>
      <w:r w:rsidRPr="00000000">
        <w:rPr>
          <w:rtl w:val="0"/>
        </w:rPr>
        <w:t>Permanent Address –</w:t>
      </w:r>
    </w:p>
    <w:p w:rsidR="00000000" w:rsidRPr="00000000" w:rsidP="00000000" w14:paraId="00000027">
      <w:pPr>
        <w:ind w:hanging="634"/>
      </w:pPr>
      <w:r w:rsidRPr="00000000">
        <w:rPr>
          <w:rtl w:val="0"/>
        </w:rPr>
        <w:t>At/post – CHERAMARIA, NALBANTA,</w:t>
      </w:r>
    </w:p>
    <w:p w:rsidR="00000000" w:rsidRPr="00000000" w:rsidP="00000000" w14:paraId="00000028">
      <w:pPr>
        <w:ind w:hanging="634"/>
      </w:pPr>
      <w:r w:rsidRPr="00000000">
        <w:rPr>
          <w:rtl w:val="0"/>
        </w:rPr>
        <w:t>Dist – GANJAM, PIN - 761111</w:t>
      </w:r>
    </w:p>
    <w:p w:rsidR="00000000" w:rsidRPr="00000000" w:rsidP="00000000" w14:paraId="00000029">
      <w:pPr>
        <w:ind w:hanging="634"/>
      </w:pPr>
      <w:r w:rsidRPr="00000000">
        <w:rPr>
          <w:rtl w:val="0"/>
        </w:rPr>
        <w:t>State – ODISHA .</w:t>
      </w:r>
    </w:p>
    <w:p w:rsidR="00000000" w:rsidRPr="00000000" w:rsidP="00000000" w14:paraId="0000002A">
      <w:pPr>
        <w:ind w:hanging="634"/>
      </w:pPr>
      <w:r w:rsidRPr="00000000">
        <w:rPr>
          <w:rtl w:val="0"/>
        </w:rPr>
        <w:t>I hereby declare that the above mentioned information as true up to the best of my knowledge .</w:t>
      </w:r>
    </w:p>
    <w:p w:rsidR="00000000" w:rsidRPr="00000000" w:rsidP="00000000" w14:paraId="0000002B">
      <w:pPr>
        <w:tabs>
          <w:tab w:val="left" w:pos="10170"/>
        </w:tabs>
        <w:ind w:hanging="634"/>
      </w:pPr>
      <w:r w:rsidRPr="00000000">
        <w:rPr>
          <w:rtl w:val="0"/>
        </w:rPr>
        <w:t>DATE :                                                                                                                                             PLACE :-</w:t>
      </w:r>
    </w:p>
    <w:p w:rsidR="00000000" w:rsidRPr="00000000" w:rsidP="00000000" w14:paraId="0000002C">
      <w:pPr>
        <w:ind w:hanging="634"/>
      </w:pPr>
      <w:bookmarkStart w:id="0" w:name="_gjdgxs" w:colFirst="0" w:colLast="0"/>
      <w:bookmarkEnd w:id="0"/>
      <w:r w:rsidRPr="00000000">
        <w:rPr>
          <w:rtl w:val="0"/>
        </w:rPr>
        <w:t xml:space="preserve">                                                                                                                                                     </w:t>
      </w:r>
    </w:p>
    <w:p w:rsidR="00000000" w:rsidRPr="00000000" w:rsidP="00000000" w14:paraId="0000002D">
      <w:pPr>
        <w:ind w:hanging="634"/>
        <w:jc w:val="center"/>
      </w:pPr>
      <w:bookmarkStart w:id="1" w:name="_30j0zll" w:colFirst="0" w:colLast="0"/>
      <w:bookmarkEnd w:id="1"/>
      <w:r w:rsidRPr="00000000">
        <w:rPr>
          <w:rtl w:val="0"/>
        </w:rPr>
        <w:t xml:space="preserve">                                                                                                </w:t>
      </w:r>
      <w:del w:id="2" w:author="Crush _100" w:date="2023-08-31T05:16:27Z">
        <w:r w:rsidRPr="00000000">
          <w:rPr>
            <w:rtl w:val="0"/>
          </w:rPr>
          <w:delText xml:space="preserve">    </w:delText>
        </w:r>
      </w:del>
      <w:r w:rsidRPr="00000000">
        <w:rPr>
          <w:rtl w:val="0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7" w:h="16839" w:orient="portrait"/>
      <w:pgMar w:top="630" w:right="900" w:bottom="5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Algeria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-6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0f6c3a89c36436e705011baa17514793441fef1c0f0ac977b679862093b973de&amp;email=fd117472bafd707cdec5c68666ca6b7bfa69ce5faf0a6b7d5626be4909c6beb692d2d6ac5f21f68f&amp;jobId=040923500621&amp;companyId=f813c21663547f4f30415edd7a2f46545dc0c862a27f869f&amp;recruiterId=f813c21663547f4f30415edd7a2f46545dc0c862a27f869f&amp;insertionDate=1694178142&amp;uid=2602540660409235006211694178142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